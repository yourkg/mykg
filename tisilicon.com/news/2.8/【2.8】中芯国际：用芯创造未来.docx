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FC9" w:rsidRDefault="00590C08" w:rsidP="00B7540F">
      <w:pPr>
        <w:jc w:val="center"/>
        <w:rPr>
          <w:rFonts w:ascii="宋体" w:eastAsia="宋体" w:hAnsi="宋体"/>
          <w:sz w:val="28"/>
          <w:szCs w:val="28"/>
        </w:rPr>
      </w:pPr>
      <w:bookmarkStart w:id="0" w:name="_GoBack"/>
      <w:ins w:id="1" w:author="office365" w:date="2020-02-07T16:29:00Z">
        <w:r>
          <w:rPr>
            <w:rFonts w:ascii="宋体" w:eastAsia="宋体" w:hAnsi="宋体" w:hint="eastAsia"/>
            <w:sz w:val="28"/>
            <w:szCs w:val="28"/>
          </w:rPr>
          <w:t>中芯国际；用芯创造未来</w:t>
        </w:r>
      </w:ins>
      <w:del w:id="2" w:author="office365" w:date="2020-02-07T16:29:00Z">
        <w:r w:rsidR="006216E2" w:rsidDel="00590C08">
          <w:rPr>
            <w:rFonts w:ascii="宋体" w:eastAsia="宋体" w:hAnsi="宋体" w:hint="eastAsia"/>
            <w:sz w:val="28"/>
            <w:szCs w:val="28"/>
          </w:rPr>
          <w:delText>疫情肆虐下</w:delText>
        </w:r>
        <w:r w:rsidR="00623C40" w:rsidRPr="00A4501B" w:rsidDel="00590C08">
          <w:rPr>
            <w:rFonts w:ascii="宋体" w:eastAsia="宋体" w:hAnsi="宋体" w:hint="eastAsia"/>
            <w:sz w:val="28"/>
            <w:szCs w:val="28"/>
          </w:rPr>
          <w:delText>中芯国际</w:delText>
        </w:r>
        <w:r w:rsidR="00AB49D6" w:rsidDel="00590C08">
          <w:rPr>
            <w:rFonts w:ascii="宋体" w:eastAsia="宋体" w:hAnsi="宋体" w:hint="eastAsia"/>
            <w:sz w:val="28"/>
            <w:szCs w:val="28"/>
          </w:rPr>
          <w:delText>仍</w:delText>
        </w:r>
        <w:r w:rsidR="00057D58" w:rsidDel="00590C08">
          <w:rPr>
            <w:rFonts w:ascii="宋体" w:eastAsia="宋体" w:hAnsi="宋体" w:hint="eastAsia"/>
            <w:sz w:val="28"/>
            <w:szCs w:val="28"/>
          </w:rPr>
          <w:delText>维持正常生产</w:delText>
        </w:r>
        <w:r w:rsidR="006216E2" w:rsidDel="00590C08">
          <w:rPr>
            <w:rFonts w:ascii="宋体" w:eastAsia="宋体" w:hAnsi="宋体" w:hint="eastAsia"/>
            <w:sz w:val="28"/>
            <w:szCs w:val="28"/>
          </w:rPr>
          <w:delText>，员工零感染</w:delText>
        </w:r>
      </w:del>
    </w:p>
    <w:bookmarkEnd w:id="0"/>
    <w:p w:rsidR="00B7540F" w:rsidRPr="00B7540F" w:rsidRDefault="00B7540F" w:rsidP="00A4501B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270500" cy="3014345"/>
            <wp:effectExtent l="0" t="0" r="0" b="0"/>
            <wp:docPr id="1" name="图片 1" descr="图片包含 户外, 天空, 建筑物, 城市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2-07下午1.08.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52" w:rsidRDefault="00A4501B" w:rsidP="00A4501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4501B">
        <w:rPr>
          <w:rFonts w:ascii="宋体" w:eastAsia="宋体" w:hAnsi="宋体" w:hint="eastAsia"/>
          <w:sz w:val="28"/>
          <w:szCs w:val="28"/>
        </w:rPr>
        <w:t>2</w:t>
      </w:r>
      <w:r w:rsidRPr="00A4501B">
        <w:rPr>
          <w:rFonts w:ascii="宋体" w:eastAsia="宋体" w:hAnsi="宋体"/>
          <w:sz w:val="28"/>
          <w:szCs w:val="28"/>
        </w:rPr>
        <w:t>020</w:t>
      </w:r>
      <w:r w:rsidRPr="00A4501B">
        <w:rPr>
          <w:rFonts w:ascii="宋体" w:eastAsia="宋体" w:hAnsi="宋体" w:hint="eastAsia"/>
          <w:sz w:val="28"/>
          <w:szCs w:val="28"/>
        </w:rPr>
        <w:t>年春节，因</w:t>
      </w:r>
      <w:r w:rsidR="0041708B" w:rsidRPr="00A4501B">
        <w:rPr>
          <w:rFonts w:ascii="宋体" w:eastAsia="宋体" w:hAnsi="宋体" w:hint="eastAsia"/>
          <w:sz w:val="28"/>
          <w:szCs w:val="28"/>
        </w:rPr>
        <w:t>新型冠状病毒引发的肺炎</w:t>
      </w:r>
      <w:r w:rsidRPr="00A4501B">
        <w:rPr>
          <w:rFonts w:ascii="宋体" w:eastAsia="宋体" w:hAnsi="宋体" w:hint="eastAsia"/>
          <w:sz w:val="28"/>
          <w:szCs w:val="28"/>
        </w:rPr>
        <w:t>疫情时刻牵动着全国企业及民众的心。</w:t>
      </w:r>
      <w:r>
        <w:rPr>
          <w:rFonts w:ascii="宋体" w:eastAsia="宋体" w:hAnsi="宋体" w:hint="eastAsia"/>
          <w:sz w:val="28"/>
          <w:szCs w:val="28"/>
        </w:rPr>
        <w:t>许多企业通过捐款、捐赠防疫物资等方式为抗击疫情贡献力量</w:t>
      </w:r>
      <w:r w:rsidR="0016543A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其中不少半导体企业也为供应相关防疫急需物资而紧急复工复产。</w:t>
      </w:r>
      <w:r w:rsidR="00E53F52">
        <w:rPr>
          <w:rFonts w:ascii="宋体" w:eastAsia="宋体" w:hAnsi="宋体" w:hint="eastAsia"/>
          <w:sz w:val="28"/>
          <w:szCs w:val="28"/>
        </w:rPr>
        <w:t>2月7日中芯国际在官方微信公众号上宣布，中芯国际员工及董事捐赠1</w:t>
      </w:r>
      <w:r w:rsidR="00E53F52">
        <w:rPr>
          <w:rFonts w:ascii="宋体" w:eastAsia="宋体" w:hAnsi="宋体"/>
          <w:sz w:val="28"/>
          <w:szCs w:val="28"/>
        </w:rPr>
        <w:t>000</w:t>
      </w:r>
      <w:r w:rsidR="00E53F52">
        <w:rPr>
          <w:rFonts w:ascii="宋体" w:eastAsia="宋体" w:hAnsi="宋体" w:hint="eastAsia"/>
          <w:sz w:val="28"/>
          <w:szCs w:val="28"/>
        </w:rPr>
        <w:t>万元人民币，用于抗击新型冠状病毒肺炎疫情。</w:t>
      </w:r>
    </w:p>
    <w:p w:rsidR="00623C40" w:rsidRDefault="00E53F52" w:rsidP="00A4501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作为集成电路制造企业、国内第一大芯片代工厂商中芯国际（S</w:t>
      </w:r>
      <w:r>
        <w:rPr>
          <w:rFonts w:ascii="宋体" w:eastAsia="宋体" w:hAnsi="宋体"/>
          <w:sz w:val="28"/>
          <w:szCs w:val="28"/>
        </w:rPr>
        <w:t>MIC</w:t>
      </w:r>
      <w:r>
        <w:rPr>
          <w:rFonts w:ascii="宋体" w:eastAsia="宋体" w:hAnsi="宋体" w:hint="eastAsia"/>
          <w:sz w:val="28"/>
          <w:szCs w:val="28"/>
        </w:rPr>
        <w:t>）</w:t>
      </w:r>
      <w:r w:rsidR="004B3D36">
        <w:rPr>
          <w:rFonts w:ascii="宋体" w:eastAsia="宋体" w:hAnsi="宋体" w:hint="eastAsia"/>
          <w:sz w:val="28"/>
          <w:szCs w:val="28"/>
        </w:rPr>
        <w:t>为</w:t>
      </w:r>
      <w:r w:rsidR="00B54CE5">
        <w:rPr>
          <w:rFonts w:ascii="宋体" w:eastAsia="宋体" w:hAnsi="宋体" w:hint="eastAsia"/>
          <w:sz w:val="28"/>
          <w:szCs w:val="28"/>
        </w:rPr>
        <w:t>满足客户的产品代工需求，需要确保全年3</w:t>
      </w:r>
      <w:r w:rsidR="00B54CE5">
        <w:rPr>
          <w:rFonts w:ascii="宋体" w:eastAsia="宋体" w:hAnsi="宋体"/>
          <w:sz w:val="28"/>
          <w:szCs w:val="28"/>
        </w:rPr>
        <w:t>65</w:t>
      </w:r>
      <w:r w:rsidR="00B54CE5">
        <w:rPr>
          <w:rFonts w:ascii="宋体" w:eastAsia="宋体" w:hAnsi="宋体" w:hint="eastAsia"/>
          <w:sz w:val="28"/>
          <w:szCs w:val="28"/>
        </w:rPr>
        <w:t>天、2</w:t>
      </w:r>
      <w:r w:rsidR="00B54CE5">
        <w:rPr>
          <w:rFonts w:ascii="宋体" w:eastAsia="宋体" w:hAnsi="宋体"/>
          <w:sz w:val="28"/>
          <w:szCs w:val="28"/>
        </w:rPr>
        <w:t>4</w:t>
      </w:r>
      <w:r w:rsidR="00B54CE5">
        <w:rPr>
          <w:rFonts w:ascii="宋体" w:eastAsia="宋体" w:hAnsi="宋体" w:hint="eastAsia"/>
          <w:sz w:val="28"/>
          <w:szCs w:val="28"/>
        </w:rPr>
        <w:t>小时工厂生产正常进行</w:t>
      </w:r>
      <w:r w:rsidR="0023052C">
        <w:rPr>
          <w:rFonts w:ascii="宋体" w:eastAsia="宋体" w:hAnsi="宋体" w:hint="eastAsia"/>
          <w:sz w:val="28"/>
          <w:szCs w:val="28"/>
        </w:rPr>
        <w:t>。</w:t>
      </w:r>
      <w:r w:rsidR="00B54CE5">
        <w:rPr>
          <w:rFonts w:ascii="宋体" w:eastAsia="宋体" w:hAnsi="宋体" w:hint="eastAsia"/>
          <w:sz w:val="28"/>
          <w:szCs w:val="28"/>
        </w:rPr>
        <w:t>疫情发生以来，中芯国际管理层迅速响应，成立特别工作小组展开疫情防控工作，</w:t>
      </w:r>
      <w:r w:rsidR="0095127E">
        <w:rPr>
          <w:rFonts w:ascii="宋体" w:eastAsia="宋体" w:hAnsi="宋体" w:hint="eastAsia"/>
          <w:sz w:val="28"/>
          <w:szCs w:val="28"/>
        </w:rPr>
        <w:t>严格遵照国务院和各厂区所在地政府的指导及要求，在各地厂区和员工生活园区采取必要的安全措施，严格进行人员体温检测、办公区域消毒、来访人员管控、餐饮健康管理等，</w:t>
      </w:r>
      <w:r w:rsidR="00150CB7">
        <w:rPr>
          <w:rFonts w:ascii="宋体" w:eastAsia="宋体" w:hAnsi="宋体" w:hint="eastAsia"/>
          <w:sz w:val="28"/>
          <w:szCs w:val="28"/>
        </w:rPr>
        <w:t>不仅</w:t>
      </w:r>
      <w:r w:rsidR="009F5205">
        <w:rPr>
          <w:rFonts w:ascii="宋体" w:eastAsia="宋体" w:hAnsi="宋体" w:hint="eastAsia"/>
          <w:sz w:val="28"/>
          <w:szCs w:val="28"/>
        </w:rPr>
        <w:t>确保</w:t>
      </w:r>
      <w:r w:rsidR="00150CB7">
        <w:rPr>
          <w:rFonts w:ascii="宋体" w:eastAsia="宋体" w:hAnsi="宋体" w:hint="eastAsia"/>
          <w:sz w:val="28"/>
          <w:szCs w:val="28"/>
        </w:rPr>
        <w:t>了</w:t>
      </w:r>
      <w:r w:rsidR="00B54CE5">
        <w:rPr>
          <w:rFonts w:ascii="宋体" w:eastAsia="宋体" w:hAnsi="宋体" w:hint="eastAsia"/>
          <w:sz w:val="28"/>
          <w:szCs w:val="28"/>
        </w:rPr>
        <w:t>疫情</w:t>
      </w:r>
      <w:r w:rsidR="0095127E">
        <w:rPr>
          <w:rFonts w:ascii="宋体" w:eastAsia="宋体" w:hAnsi="宋体" w:hint="eastAsia"/>
          <w:sz w:val="28"/>
          <w:szCs w:val="28"/>
        </w:rPr>
        <w:t>期间</w:t>
      </w:r>
      <w:r w:rsidR="009F5205">
        <w:rPr>
          <w:rFonts w:ascii="宋体" w:eastAsia="宋体" w:hAnsi="宋体" w:hint="eastAsia"/>
          <w:sz w:val="28"/>
          <w:szCs w:val="28"/>
        </w:rPr>
        <w:t>公司及供应链正常运转，各地产线按计划持续进行生产运营，</w:t>
      </w:r>
      <w:r w:rsidR="00B54CE5">
        <w:rPr>
          <w:rFonts w:ascii="宋体" w:eastAsia="宋体" w:hAnsi="宋体" w:hint="eastAsia"/>
          <w:sz w:val="28"/>
          <w:szCs w:val="28"/>
        </w:rPr>
        <w:t>同时实现员工零感染。</w:t>
      </w:r>
      <w:r w:rsidR="00B22DB5">
        <w:rPr>
          <w:rFonts w:ascii="宋体" w:eastAsia="宋体" w:hAnsi="宋体" w:hint="eastAsia"/>
          <w:sz w:val="28"/>
          <w:szCs w:val="28"/>
        </w:rPr>
        <w:t>目前，公司各级组织</w:t>
      </w:r>
      <w:r w:rsidR="0023052C">
        <w:rPr>
          <w:rFonts w:ascii="宋体" w:eastAsia="宋体" w:hAnsi="宋体" w:hint="eastAsia"/>
          <w:sz w:val="28"/>
          <w:szCs w:val="28"/>
        </w:rPr>
        <w:t>正在</w:t>
      </w:r>
      <w:r w:rsidR="00B22DB5">
        <w:rPr>
          <w:rFonts w:ascii="宋体" w:eastAsia="宋体" w:hAnsi="宋体" w:hint="eastAsia"/>
          <w:sz w:val="28"/>
          <w:szCs w:val="28"/>
        </w:rPr>
        <w:lastRenderedPageBreak/>
        <w:t>实时掌握员工的返乡情况和身体状况，安排员工延期返岗，鼓励实施远程办公，</w:t>
      </w:r>
      <w:r w:rsidR="00087594">
        <w:rPr>
          <w:rFonts w:ascii="宋体" w:eastAsia="宋体" w:hAnsi="宋体" w:hint="eastAsia"/>
          <w:sz w:val="28"/>
          <w:szCs w:val="28"/>
        </w:rPr>
        <w:t>并</w:t>
      </w:r>
      <w:r w:rsidR="00B22DB5">
        <w:rPr>
          <w:rFonts w:ascii="宋体" w:eastAsia="宋体" w:hAnsi="宋体" w:hint="eastAsia"/>
          <w:sz w:val="28"/>
          <w:szCs w:val="28"/>
        </w:rPr>
        <w:t>开通了人力资源热线来解答员工的疑问，为返岗安全做好充足的准备。</w:t>
      </w:r>
    </w:p>
    <w:p w:rsidR="00196370" w:rsidRDefault="00793864" w:rsidP="00A4501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中芯国际长期践行“关爱人、关爱环境、关爱社会”的企业社会责任战略</w:t>
      </w:r>
      <w:r w:rsidR="00A766A6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多次获得中国香港举行的《镜报》“杰出企业社会责任奖”</w:t>
      </w:r>
      <w:r w:rsidR="003E5AFC">
        <w:rPr>
          <w:rFonts w:ascii="宋体" w:eastAsia="宋体" w:hAnsi="宋体" w:hint="eastAsia"/>
          <w:sz w:val="28"/>
          <w:szCs w:val="28"/>
        </w:rPr>
        <w:t>。</w:t>
      </w:r>
      <w:r w:rsidR="00196370">
        <w:rPr>
          <w:rFonts w:ascii="宋体" w:eastAsia="宋体" w:hAnsi="宋体" w:hint="eastAsia"/>
          <w:sz w:val="28"/>
          <w:szCs w:val="28"/>
        </w:rPr>
        <w:t>秉承建厂亦建家的理念，中芯国际努力使一万多名员工工作安心、生活舒心。</w:t>
      </w:r>
      <w:r>
        <w:rPr>
          <w:rFonts w:ascii="宋体" w:eastAsia="宋体" w:hAnsi="宋体" w:hint="eastAsia"/>
          <w:sz w:val="28"/>
          <w:szCs w:val="28"/>
        </w:rPr>
        <w:t>同时</w:t>
      </w:r>
      <w:r w:rsidR="00196370">
        <w:rPr>
          <w:rFonts w:ascii="宋体" w:eastAsia="宋体" w:hAnsi="宋体" w:hint="eastAsia"/>
          <w:sz w:val="28"/>
          <w:szCs w:val="28"/>
        </w:rPr>
        <w:t>关爱社会是中芯国际的终极目标，不仅连续七年发起“芯肝宝贝计划”，帮助4</w:t>
      </w:r>
      <w:r w:rsidR="00196370">
        <w:rPr>
          <w:rFonts w:ascii="宋体" w:eastAsia="宋体" w:hAnsi="宋体"/>
          <w:sz w:val="28"/>
          <w:szCs w:val="28"/>
        </w:rPr>
        <w:t>20</w:t>
      </w:r>
      <w:r w:rsidR="00196370">
        <w:rPr>
          <w:rFonts w:ascii="宋体" w:eastAsia="宋体" w:hAnsi="宋体" w:hint="eastAsia"/>
          <w:sz w:val="28"/>
          <w:szCs w:val="28"/>
        </w:rPr>
        <w:t>名贫困肝病患儿重获新生，携手业界伙伴累计捐款2</w:t>
      </w:r>
      <w:r w:rsidR="00196370">
        <w:rPr>
          <w:rFonts w:ascii="宋体" w:eastAsia="宋体" w:hAnsi="宋体"/>
          <w:sz w:val="28"/>
          <w:szCs w:val="28"/>
        </w:rPr>
        <w:t>480</w:t>
      </w:r>
      <w:r w:rsidR="00196370">
        <w:rPr>
          <w:rFonts w:ascii="宋体" w:eastAsia="宋体" w:hAnsi="宋体" w:hint="eastAsia"/>
          <w:sz w:val="28"/>
          <w:szCs w:val="28"/>
        </w:rPr>
        <w:t>万元，</w:t>
      </w:r>
      <w:r w:rsidR="006234A5">
        <w:rPr>
          <w:rFonts w:ascii="宋体" w:eastAsia="宋体" w:hAnsi="宋体" w:hint="eastAsia"/>
          <w:sz w:val="28"/>
          <w:szCs w:val="28"/>
        </w:rPr>
        <w:t>而且</w:t>
      </w:r>
      <w:r w:rsidR="00196370">
        <w:rPr>
          <w:rFonts w:ascii="宋体" w:eastAsia="宋体" w:hAnsi="宋体" w:hint="eastAsia"/>
          <w:sz w:val="28"/>
          <w:szCs w:val="28"/>
        </w:rPr>
        <w:t>每年坚持举办多场社会公益活动，</w:t>
      </w:r>
      <w:r w:rsidR="00076CED">
        <w:rPr>
          <w:rFonts w:ascii="宋体" w:eastAsia="宋体" w:hAnsi="宋体" w:hint="eastAsia"/>
          <w:sz w:val="28"/>
          <w:szCs w:val="28"/>
        </w:rPr>
        <w:t>为建设绿水青山、和谐社会持续贡献</w:t>
      </w:r>
      <w:r w:rsidR="00B944A6">
        <w:rPr>
          <w:rFonts w:ascii="宋体" w:eastAsia="宋体" w:hAnsi="宋体" w:hint="eastAsia"/>
          <w:sz w:val="28"/>
          <w:szCs w:val="28"/>
        </w:rPr>
        <w:t>中芯</w:t>
      </w:r>
      <w:r w:rsidR="00076CED">
        <w:rPr>
          <w:rFonts w:ascii="宋体" w:eastAsia="宋体" w:hAnsi="宋体" w:hint="eastAsia"/>
          <w:sz w:val="28"/>
          <w:szCs w:val="28"/>
        </w:rPr>
        <w:t>力量。</w:t>
      </w:r>
    </w:p>
    <w:p w:rsidR="00B72C57" w:rsidRDefault="00303B90" w:rsidP="00196370">
      <w:pPr>
        <w:ind w:firstLineChars="200" w:firstLine="560"/>
        <w:rPr>
          <w:rFonts w:ascii="Cambria" w:eastAsia="宋体" w:hAnsi="Cambria" w:cs="Cambr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中芯国际是内地</w:t>
      </w:r>
      <w:r w:rsidR="00196370" w:rsidRPr="00196370">
        <w:rPr>
          <w:rFonts w:ascii="宋体" w:eastAsia="宋体" w:hAnsi="宋体" w:hint="eastAsia"/>
          <w:sz w:val="28"/>
          <w:szCs w:val="28"/>
        </w:rPr>
        <w:t>技术最先进、配套最完善、规模最大、跨国经营的集成电路制造企业，</w:t>
      </w:r>
      <w:r w:rsidR="00A8295C">
        <w:rPr>
          <w:rFonts w:ascii="宋体" w:eastAsia="宋体" w:hAnsi="宋体" w:hint="eastAsia"/>
          <w:sz w:val="28"/>
          <w:szCs w:val="28"/>
        </w:rPr>
        <w:t>面对智能手机像素增加和手机摄像头数量增加的巨大需求，全球前5大摄像头供应商</w:t>
      </w:r>
      <w:r w:rsidR="00A8295C">
        <w:rPr>
          <w:rFonts w:ascii="Cambria" w:eastAsia="宋体" w:hAnsi="Cambria" w:cs="Cambria" w:hint="eastAsia"/>
          <w:sz w:val="28"/>
          <w:szCs w:val="28"/>
        </w:rPr>
        <w:t>有</w:t>
      </w:r>
      <w:r w:rsidR="00A8295C">
        <w:rPr>
          <w:rFonts w:ascii="Cambria" w:eastAsia="宋体" w:hAnsi="Cambria" w:cs="Cambria" w:hint="eastAsia"/>
          <w:sz w:val="28"/>
          <w:szCs w:val="28"/>
        </w:rPr>
        <w:t>3</w:t>
      </w:r>
      <w:r w:rsidR="00A8295C">
        <w:rPr>
          <w:rFonts w:ascii="Cambria" w:eastAsia="宋体" w:hAnsi="Cambria" w:cs="Cambria" w:hint="eastAsia"/>
          <w:sz w:val="28"/>
          <w:szCs w:val="28"/>
        </w:rPr>
        <w:t>家将中芯国际作为主要代工厂。另外，中芯国际也是指纹芯片主要代工厂商，新研发出</w:t>
      </w:r>
      <w:r>
        <w:rPr>
          <w:rFonts w:ascii="Cambria" w:eastAsia="宋体" w:hAnsi="Cambria" w:cs="Cambria" w:hint="eastAsia"/>
          <w:sz w:val="28"/>
          <w:szCs w:val="28"/>
        </w:rPr>
        <w:t>的</w:t>
      </w:r>
      <w:r w:rsidR="00A8295C">
        <w:rPr>
          <w:rFonts w:ascii="Cambria" w:eastAsia="宋体" w:hAnsi="Cambria" w:cs="Cambria" w:hint="eastAsia"/>
          <w:sz w:val="28"/>
          <w:szCs w:val="28"/>
        </w:rPr>
        <w:t>全世界最领先的光学指纹芯片，也即将用于</w:t>
      </w:r>
      <w:r w:rsidR="00A8295C">
        <w:rPr>
          <w:rFonts w:ascii="Cambria" w:eastAsia="宋体" w:hAnsi="Cambria" w:cs="Cambria" w:hint="eastAsia"/>
          <w:sz w:val="28"/>
          <w:szCs w:val="28"/>
        </w:rPr>
        <w:t>5</w:t>
      </w:r>
      <w:r w:rsidR="00A8295C">
        <w:rPr>
          <w:rFonts w:ascii="Cambria" w:eastAsia="宋体" w:hAnsi="Cambria" w:cs="Cambria"/>
          <w:sz w:val="28"/>
          <w:szCs w:val="28"/>
        </w:rPr>
        <w:t>G</w:t>
      </w:r>
      <w:r w:rsidR="00A8295C">
        <w:rPr>
          <w:rFonts w:ascii="Cambria" w:eastAsia="宋体" w:hAnsi="Cambria" w:cs="Cambria" w:hint="eastAsia"/>
          <w:sz w:val="28"/>
          <w:szCs w:val="28"/>
        </w:rPr>
        <w:t>手机。同样在</w:t>
      </w:r>
      <w:r w:rsidR="00A8295C">
        <w:rPr>
          <w:rFonts w:ascii="Cambria" w:eastAsia="宋体" w:hAnsi="Cambria" w:cs="Cambria"/>
          <w:sz w:val="28"/>
          <w:szCs w:val="28"/>
        </w:rPr>
        <w:t>AI</w:t>
      </w:r>
      <w:r w:rsidR="00A8295C">
        <w:rPr>
          <w:rFonts w:ascii="Cambria" w:eastAsia="宋体" w:hAnsi="Cambria" w:cs="Cambria" w:hint="eastAsia"/>
          <w:sz w:val="28"/>
          <w:szCs w:val="28"/>
        </w:rPr>
        <w:t>方面，中芯国际的</w:t>
      </w:r>
      <w:r w:rsidR="00A8295C">
        <w:rPr>
          <w:rFonts w:ascii="Cambria" w:eastAsia="宋体" w:hAnsi="Cambria" w:cs="Cambria" w:hint="eastAsia"/>
          <w:sz w:val="28"/>
          <w:szCs w:val="28"/>
        </w:rPr>
        <w:t>2</w:t>
      </w:r>
      <w:r w:rsidR="00A8295C">
        <w:rPr>
          <w:rFonts w:ascii="Cambria" w:eastAsia="宋体" w:hAnsi="Cambria" w:cs="Cambria"/>
          <w:sz w:val="28"/>
          <w:szCs w:val="28"/>
        </w:rPr>
        <w:t>8</w:t>
      </w:r>
      <w:r w:rsidR="00A8295C">
        <w:rPr>
          <w:rFonts w:ascii="Cambria" w:eastAsia="宋体" w:hAnsi="Cambria" w:cs="Cambria" w:hint="eastAsia"/>
          <w:sz w:val="28"/>
          <w:szCs w:val="28"/>
        </w:rPr>
        <w:t>nm</w:t>
      </w:r>
      <w:r w:rsidR="00A8295C">
        <w:rPr>
          <w:rFonts w:ascii="Cambria" w:eastAsia="宋体" w:hAnsi="Cambria" w:cs="Cambria"/>
          <w:sz w:val="28"/>
          <w:szCs w:val="28"/>
        </w:rPr>
        <w:t xml:space="preserve"> HKC</w:t>
      </w:r>
      <w:r w:rsidR="00A8295C">
        <w:rPr>
          <w:rFonts w:ascii="Cambria" w:eastAsia="宋体" w:hAnsi="Cambria" w:cs="Cambria" w:hint="eastAsia"/>
          <w:sz w:val="28"/>
          <w:szCs w:val="28"/>
        </w:rPr>
        <w:t>+</w:t>
      </w:r>
      <w:r w:rsidR="00A8295C">
        <w:rPr>
          <w:rFonts w:ascii="Cambria" w:eastAsia="宋体" w:hAnsi="Cambria" w:cs="Cambria" w:hint="eastAsia"/>
          <w:sz w:val="28"/>
          <w:szCs w:val="28"/>
        </w:rPr>
        <w:t>打造的</w:t>
      </w:r>
      <w:r w:rsidR="00A8295C">
        <w:rPr>
          <w:rFonts w:ascii="Cambria" w:eastAsia="宋体" w:hAnsi="Cambria" w:cs="Cambria"/>
          <w:sz w:val="28"/>
          <w:szCs w:val="28"/>
        </w:rPr>
        <w:t>AI</w:t>
      </w:r>
      <w:r w:rsidR="00A8295C">
        <w:rPr>
          <w:rFonts w:ascii="Cambria" w:eastAsia="宋体" w:hAnsi="Cambria" w:cs="Cambria" w:hint="eastAsia"/>
          <w:sz w:val="28"/>
          <w:szCs w:val="28"/>
        </w:rPr>
        <w:t>芯片被应用在智能手机、智能电视以及自动驾驶汽车当中。</w:t>
      </w:r>
    </w:p>
    <w:p w:rsidR="00915278" w:rsidRDefault="00915278" w:rsidP="0019637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年底，</w:t>
      </w:r>
      <w:r w:rsidR="00B247D7">
        <w:rPr>
          <w:rFonts w:ascii="宋体" w:eastAsia="宋体" w:hAnsi="宋体" w:hint="eastAsia"/>
          <w:sz w:val="28"/>
          <w:szCs w:val="28"/>
        </w:rPr>
        <w:t>肩负量产国产最先进工艺1</w:t>
      </w:r>
      <w:r w:rsidR="00B247D7">
        <w:rPr>
          <w:rFonts w:ascii="宋体" w:eastAsia="宋体" w:hAnsi="宋体"/>
          <w:sz w:val="28"/>
          <w:szCs w:val="28"/>
        </w:rPr>
        <w:t>4</w:t>
      </w:r>
      <w:r w:rsidR="00B247D7">
        <w:rPr>
          <w:rFonts w:ascii="宋体" w:eastAsia="宋体" w:hAnsi="宋体" w:hint="eastAsia"/>
          <w:sz w:val="28"/>
          <w:szCs w:val="28"/>
        </w:rPr>
        <w:t>nm芯片重任的</w:t>
      </w:r>
      <w:r>
        <w:rPr>
          <w:rFonts w:ascii="宋体" w:eastAsia="宋体" w:hAnsi="宋体" w:hint="eastAsia"/>
          <w:sz w:val="28"/>
          <w:szCs w:val="28"/>
        </w:rPr>
        <w:t>中芯国际提前一年</w:t>
      </w:r>
      <w:r w:rsidR="00852BEB">
        <w:rPr>
          <w:rFonts w:ascii="宋体" w:eastAsia="宋体" w:hAnsi="宋体" w:hint="eastAsia"/>
          <w:sz w:val="28"/>
          <w:szCs w:val="28"/>
        </w:rPr>
        <w:t>完成</w:t>
      </w:r>
      <w:r w:rsidR="008A1B39">
        <w:rPr>
          <w:rFonts w:ascii="宋体" w:eastAsia="宋体" w:hAnsi="宋体" w:hint="eastAsia"/>
          <w:sz w:val="28"/>
          <w:szCs w:val="28"/>
        </w:rPr>
        <w:t>规划</w:t>
      </w:r>
      <w:r w:rsidR="00852BEB">
        <w:rPr>
          <w:rFonts w:ascii="宋体" w:eastAsia="宋体" w:hAnsi="宋体" w:hint="eastAsia"/>
          <w:sz w:val="28"/>
          <w:szCs w:val="28"/>
        </w:rPr>
        <w:t>。</w:t>
      </w:r>
      <w:r w:rsidR="007B1BD6">
        <w:rPr>
          <w:rFonts w:ascii="宋体" w:eastAsia="宋体" w:hAnsi="宋体" w:hint="eastAsia"/>
          <w:sz w:val="28"/>
          <w:szCs w:val="28"/>
        </w:rPr>
        <w:t>有消息称，中芯国际</w:t>
      </w:r>
      <w:r w:rsidR="001A32B4">
        <w:rPr>
          <w:rFonts w:ascii="宋体" w:eastAsia="宋体" w:hAnsi="宋体" w:hint="eastAsia"/>
          <w:sz w:val="28"/>
          <w:szCs w:val="28"/>
        </w:rPr>
        <w:t>拿下了</w:t>
      </w:r>
      <w:r>
        <w:rPr>
          <w:rFonts w:ascii="宋体" w:eastAsia="宋体" w:hAnsi="宋体" w:hint="eastAsia"/>
          <w:sz w:val="28"/>
          <w:szCs w:val="28"/>
        </w:rPr>
        <w:t>下华为旗下的海思半导体</w:t>
      </w:r>
      <w:r w:rsidR="00852BEB">
        <w:rPr>
          <w:rFonts w:ascii="宋体" w:eastAsia="宋体" w:hAnsi="宋体" w:hint="eastAsia"/>
          <w:sz w:val="28"/>
          <w:szCs w:val="28"/>
        </w:rPr>
        <w:t>大</w:t>
      </w:r>
      <w:r>
        <w:rPr>
          <w:rFonts w:ascii="宋体" w:eastAsia="宋体" w:hAnsi="宋体" w:hint="eastAsia"/>
          <w:sz w:val="28"/>
          <w:szCs w:val="28"/>
        </w:rPr>
        <w:t>单</w:t>
      </w:r>
      <w:r w:rsidR="00B72C57">
        <w:rPr>
          <w:rFonts w:ascii="宋体" w:eastAsia="宋体" w:hAnsi="宋体" w:hint="eastAsia"/>
          <w:sz w:val="28"/>
          <w:szCs w:val="28"/>
        </w:rPr>
        <w:t>。面对美国施压和断供芯片系统，</w:t>
      </w:r>
      <w:r w:rsidR="00B72C57" w:rsidRPr="00F92BB8">
        <w:rPr>
          <w:rFonts w:ascii="宋体" w:eastAsia="宋体" w:hAnsi="宋体"/>
          <w:sz w:val="28"/>
          <w:szCs w:val="28"/>
        </w:rPr>
        <w:t>华为把订单给</w:t>
      </w:r>
      <w:r w:rsidR="00B72C57">
        <w:rPr>
          <w:rFonts w:ascii="宋体" w:eastAsia="宋体" w:hAnsi="宋体" w:hint="eastAsia"/>
          <w:sz w:val="28"/>
          <w:szCs w:val="28"/>
        </w:rPr>
        <w:t>到</w:t>
      </w:r>
      <w:r w:rsidR="00B72C57" w:rsidRPr="00F92BB8">
        <w:rPr>
          <w:rFonts w:ascii="宋体" w:eastAsia="宋体" w:hAnsi="宋体"/>
          <w:sz w:val="28"/>
          <w:szCs w:val="28"/>
        </w:rPr>
        <w:t>中芯国际</w:t>
      </w:r>
      <w:r w:rsidR="00B72C57">
        <w:rPr>
          <w:rFonts w:ascii="宋体" w:eastAsia="宋体" w:hAnsi="宋体" w:hint="eastAsia"/>
          <w:sz w:val="28"/>
          <w:szCs w:val="28"/>
        </w:rPr>
        <w:t>具</w:t>
      </w:r>
      <w:r w:rsidR="00B72C57" w:rsidRPr="00F92BB8">
        <w:rPr>
          <w:rFonts w:ascii="宋体" w:eastAsia="宋体" w:hAnsi="宋体"/>
          <w:sz w:val="28"/>
          <w:szCs w:val="28"/>
        </w:rPr>
        <w:t>有</w:t>
      </w:r>
      <w:r w:rsidR="00B72C57">
        <w:rPr>
          <w:rFonts w:ascii="宋体" w:eastAsia="宋体" w:hAnsi="宋体" w:hint="eastAsia"/>
          <w:sz w:val="28"/>
          <w:szCs w:val="28"/>
        </w:rPr>
        <w:t>重要的</w:t>
      </w:r>
      <w:r w:rsidR="00B72C57" w:rsidRPr="00F92BB8">
        <w:rPr>
          <w:rFonts w:ascii="宋体" w:eastAsia="宋体" w:hAnsi="宋体"/>
          <w:sz w:val="28"/>
          <w:szCs w:val="28"/>
        </w:rPr>
        <w:t>战略意义</w:t>
      </w:r>
      <w:r w:rsidR="00B72C57">
        <w:rPr>
          <w:rFonts w:ascii="宋体" w:eastAsia="宋体" w:hAnsi="宋体" w:hint="eastAsia"/>
          <w:sz w:val="28"/>
          <w:szCs w:val="28"/>
        </w:rPr>
        <w:t>。</w:t>
      </w:r>
      <w:r w:rsidR="00A05385">
        <w:rPr>
          <w:rFonts w:ascii="宋体" w:eastAsia="宋体" w:hAnsi="宋体" w:hint="eastAsia"/>
          <w:sz w:val="28"/>
          <w:szCs w:val="28"/>
        </w:rPr>
        <w:t>中芯国际也为“中国芯”崛起贡献了力量。</w:t>
      </w:r>
      <w:r w:rsidR="000C166F">
        <w:rPr>
          <w:rFonts w:ascii="Cambria" w:eastAsia="宋体" w:hAnsi="Cambria" w:cs="Cambria" w:hint="eastAsia"/>
          <w:sz w:val="28"/>
          <w:szCs w:val="28"/>
        </w:rPr>
        <w:t>今年</w:t>
      </w:r>
      <w:r w:rsidR="000C166F">
        <w:rPr>
          <w:rFonts w:ascii="Cambria" w:eastAsia="宋体" w:hAnsi="Cambria" w:cs="Cambria" w:hint="eastAsia"/>
          <w:sz w:val="28"/>
          <w:szCs w:val="28"/>
        </w:rPr>
        <w:t>1</w:t>
      </w:r>
      <w:r w:rsidR="000C166F">
        <w:rPr>
          <w:rFonts w:ascii="Cambria" w:eastAsia="宋体" w:hAnsi="Cambria" w:cs="Cambria" w:hint="eastAsia"/>
          <w:sz w:val="28"/>
          <w:szCs w:val="28"/>
        </w:rPr>
        <w:t>月底，高盛公司发表报告，将中芯国际的目标股价从</w:t>
      </w:r>
      <w:r w:rsidR="000C166F">
        <w:rPr>
          <w:rFonts w:ascii="Cambria" w:eastAsia="宋体" w:hAnsi="Cambria" w:cs="Cambria" w:hint="eastAsia"/>
          <w:sz w:val="28"/>
          <w:szCs w:val="28"/>
        </w:rPr>
        <w:t>1</w:t>
      </w:r>
      <w:r w:rsidR="000C166F">
        <w:rPr>
          <w:rFonts w:ascii="Cambria" w:eastAsia="宋体" w:hAnsi="Cambria" w:cs="Cambria"/>
          <w:sz w:val="28"/>
          <w:szCs w:val="28"/>
        </w:rPr>
        <w:t>6.3</w:t>
      </w:r>
      <w:r w:rsidR="000C166F">
        <w:rPr>
          <w:rFonts w:ascii="Cambria" w:eastAsia="宋体" w:hAnsi="Cambria" w:cs="Cambria" w:hint="eastAsia"/>
          <w:sz w:val="28"/>
          <w:szCs w:val="28"/>
        </w:rPr>
        <w:t>港元</w:t>
      </w:r>
      <w:r w:rsidR="000C166F">
        <w:rPr>
          <w:rFonts w:ascii="Cambria" w:eastAsia="宋体" w:hAnsi="Cambria" w:cs="Cambria" w:hint="eastAsia"/>
          <w:sz w:val="28"/>
          <w:szCs w:val="28"/>
        </w:rPr>
        <w:lastRenderedPageBreak/>
        <w:t>提升到了</w:t>
      </w:r>
      <w:r w:rsidR="000C166F">
        <w:rPr>
          <w:rFonts w:ascii="Cambria" w:eastAsia="宋体" w:hAnsi="Cambria" w:cs="Cambria" w:hint="eastAsia"/>
          <w:sz w:val="28"/>
          <w:szCs w:val="28"/>
        </w:rPr>
        <w:t>1</w:t>
      </w:r>
      <w:r w:rsidR="000C166F">
        <w:rPr>
          <w:rFonts w:ascii="Cambria" w:eastAsia="宋体" w:hAnsi="Cambria" w:cs="Cambria"/>
          <w:sz w:val="28"/>
          <w:szCs w:val="28"/>
        </w:rPr>
        <w:t>8.4</w:t>
      </w:r>
      <w:r w:rsidR="000C166F">
        <w:rPr>
          <w:rFonts w:ascii="Cambria" w:eastAsia="宋体" w:hAnsi="Cambria" w:cs="Cambria" w:hint="eastAsia"/>
          <w:sz w:val="28"/>
          <w:szCs w:val="28"/>
        </w:rPr>
        <w:t>港元。</w:t>
      </w:r>
      <w:r w:rsidR="00852BEB">
        <w:rPr>
          <w:rFonts w:ascii="宋体" w:eastAsia="宋体" w:hAnsi="宋体" w:hint="eastAsia"/>
          <w:sz w:val="28"/>
          <w:szCs w:val="28"/>
        </w:rPr>
        <w:t>截止2</w:t>
      </w:r>
      <w:r w:rsidR="00852BEB">
        <w:rPr>
          <w:rFonts w:ascii="宋体" w:eastAsia="宋体" w:hAnsi="宋体"/>
          <w:sz w:val="28"/>
          <w:szCs w:val="28"/>
        </w:rPr>
        <w:t>020</w:t>
      </w:r>
      <w:r w:rsidR="00852BEB">
        <w:rPr>
          <w:rFonts w:ascii="宋体" w:eastAsia="宋体" w:hAnsi="宋体" w:hint="eastAsia"/>
          <w:sz w:val="28"/>
          <w:szCs w:val="28"/>
        </w:rPr>
        <w:t>年</w:t>
      </w:r>
      <w:r w:rsidR="00852BEB">
        <w:rPr>
          <w:rFonts w:ascii="宋体" w:eastAsia="宋体" w:hAnsi="宋体"/>
          <w:sz w:val="28"/>
          <w:szCs w:val="28"/>
        </w:rPr>
        <w:t>02</w:t>
      </w:r>
      <w:r w:rsidR="00852BEB">
        <w:rPr>
          <w:rFonts w:ascii="宋体" w:eastAsia="宋体" w:hAnsi="宋体" w:hint="eastAsia"/>
          <w:sz w:val="28"/>
          <w:szCs w:val="28"/>
        </w:rPr>
        <w:t>月0</w:t>
      </w:r>
      <w:r w:rsidR="00852BEB">
        <w:rPr>
          <w:rFonts w:ascii="宋体" w:eastAsia="宋体" w:hAnsi="宋体"/>
          <w:sz w:val="28"/>
          <w:szCs w:val="28"/>
        </w:rPr>
        <w:t>6</w:t>
      </w:r>
      <w:r w:rsidR="00852BEB">
        <w:rPr>
          <w:rFonts w:ascii="宋体" w:eastAsia="宋体" w:hAnsi="宋体" w:hint="eastAsia"/>
          <w:sz w:val="28"/>
          <w:szCs w:val="28"/>
        </w:rPr>
        <w:t>日，中芯国际股价创1</w:t>
      </w:r>
      <w:r w:rsidR="00852BEB">
        <w:rPr>
          <w:rFonts w:ascii="宋体" w:eastAsia="宋体" w:hAnsi="宋体"/>
          <w:sz w:val="28"/>
          <w:szCs w:val="28"/>
        </w:rPr>
        <w:t>5</w:t>
      </w:r>
      <w:r w:rsidR="00852BEB">
        <w:rPr>
          <w:rFonts w:ascii="宋体" w:eastAsia="宋体" w:hAnsi="宋体" w:hint="eastAsia"/>
          <w:sz w:val="28"/>
          <w:szCs w:val="28"/>
        </w:rPr>
        <w:t>年来新高，</w:t>
      </w:r>
      <w:r w:rsidR="007B1BD6">
        <w:rPr>
          <w:rFonts w:ascii="宋体" w:eastAsia="宋体" w:hAnsi="宋体" w:hint="eastAsia"/>
          <w:sz w:val="28"/>
          <w:szCs w:val="28"/>
        </w:rPr>
        <w:t>并获港股通资金持续买入，</w:t>
      </w:r>
      <w:r w:rsidR="00852BEB">
        <w:rPr>
          <w:rFonts w:ascii="宋体" w:eastAsia="宋体" w:hAnsi="宋体" w:hint="eastAsia"/>
          <w:sz w:val="28"/>
          <w:szCs w:val="28"/>
        </w:rPr>
        <w:t>股价节节攀升。</w:t>
      </w:r>
    </w:p>
    <w:p w:rsidR="0048013B" w:rsidRDefault="0048013B" w:rsidP="004801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中芯国际联合首席执行官，赵海军博士和梁孟松博士评论说：“经过两年的积累，我们不仅进一步缩短</w:t>
      </w:r>
      <w:r w:rsidR="00680BF5">
        <w:rPr>
          <w:rFonts w:ascii="宋体" w:eastAsia="宋体" w:hAnsi="宋体" w:hint="eastAsia"/>
          <w:sz w:val="28"/>
          <w:szCs w:val="28"/>
        </w:rPr>
        <w:t>与</w:t>
      </w:r>
      <w:r>
        <w:rPr>
          <w:rFonts w:ascii="宋体" w:eastAsia="宋体" w:hAnsi="宋体" w:hint="eastAsia"/>
          <w:sz w:val="28"/>
          <w:szCs w:val="28"/>
        </w:rPr>
        <w:t>先进技术的差距，也同时全面拓展新的成熟工艺技术平台，有信心随着5</w:t>
      </w:r>
      <w:r>
        <w:rPr>
          <w:rFonts w:ascii="宋体" w:eastAsia="宋体" w:hAnsi="宋体"/>
          <w:sz w:val="28"/>
          <w:szCs w:val="28"/>
        </w:rPr>
        <w:t>G</w:t>
      </w:r>
      <w:r>
        <w:rPr>
          <w:rFonts w:ascii="宋体" w:eastAsia="宋体" w:hAnsi="宋体" w:hint="eastAsia"/>
          <w:sz w:val="28"/>
          <w:szCs w:val="28"/>
        </w:rPr>
        <w:t>终端应用发展的浪潮步入新的发展阶段。”</w:t>
      </w:r>
    </w:p>
    <w:p w:rsidR="00590C08" w:rsidRPr="00590C08" w:rsidRDefault="00590C08" w:rsidP="00590C08">
      <w:pPr>
        <w:ind w:firstLineChars="200" w:firstLine="560"/>
        <w:rPr>
          <w:ins w:id="3" w:author="office365" w:date="2020-02-07T16:24:00Z"/>
          <w:rFonts w:ascii="Cambria" w:eastAsia="宋体" w:hAnsi="Cambria" w:cs="Cambria"/>
          <w:sz w:val="28"/>
          <w:szCs w:val="28"/>
        </w:rPr>
      </w:pPr>
      <w:ins w:id="4" w:author="office365" w:date="2020-02-07T16:25:00Z">
        <w:r w:rsidRPr="00590C08">
          <w:rPr>
            <w:rFonts w:ascii="Cambria" w:eastAsia="宋体" w:hAnsi="Cambria" w:cs="Cambria"/>
            <w:sz w:val="28"/>
            <w:szCs w:val="28"/>
          </w:rPr>
          <w:t>2000</w:t>
        </w:r>
        <w:r w:rsidRPr="00590C08">
          <w:rPr>
            <w:rFonts w:ascii="Cambria" w:eastAsia="宋体" w:hAnsi="Cambria" w:cs="Cambria"/>
            <w:sz w:val="28"/>
            <w:szCs w:val="28"/>
          </w:rPr>
          <w:t>年</w:t>
        </w:r>
        <w:r w:rsidRPr="00590C08">
          <w:rPr>
            <w:rFonts w:ascii="Cambria" w:eastAsia="宋体" w:hAnsi="Cambria" w:cs="Cambria"/>
            <w:sz w:val="28"/>
            <w:szCs w:val="28"/>
          </w:rPr>
          <w:t>4</w:t>
        </w:r>
        <w:r w:rsidRPr="00590C08">
          <w:rPr>
            <w:rFonts w:ascii="Cambria" w:eastAsia="宋体" w:hAnsi="Cambria" w:cs="Cambria"/>
            <w:sz w:val="28"/>
            <w:szCs w:val="28"/>
          </w:rPr>
          <w:t>月，</w:t>
        </w:r>
        <w:r>
          <w:rPr>
            <w:rFonts w:ascii="Cambria" w:eastAsia="宋体" w:hAnsi="Cambria" w:cs="Cambria" w:hint="eastAsia"/>
            <w:sz w:val="28"/>
            <w:szCs w:val="28"/>
          </w:rPr>
          <w:t>北大微电子所</w:t>
        </w:r>
        <w:r w:rsidRPr="00590C08">
          <w:rPr>
            <w:rFonts w:ascii="Cambria" w:eastAsia="宋体" w:hAnsi="Cambria" w:cs="Cambria" w:hint="eastAsia"/>
            <w:sz w:val="28"/>
            <w:szCs w:val="28"/>
          </w:rPr>
          <w:t>王</w:t>
        </w:r>
        <w:r w:rsidRPr="00590C08">
          <w:rPr>
            <w:rFonts w:ascii="Cambria" w:eastAsia="宋体" w:hAnsi="Cambria" w:cs="Cambria"/>
            <w:sz w:val="28"/>
            <w:szCs w:val="28"/>
          </w:rPr>
          <w:t>阳元院士</w:t>
        </w:r>
        <w:r>
          <w:rPr>
            <w:rFonts w:ascii="Cambria" w:eastAsia="宋体" w:hAnsi="Cambria" w:cs="Cambria" w:hint="eastAsia"/>
            <w:sz w:val="28"/>
            <w:szCs w:val="28"/>
          </w:rPr>
          <w:t>、</w:t>
        </w:r>
      </w:ins>
      <w:ins w:id="5" w:author="office365" w:date="2020-02-07T16:28:00Z">
        <w:r>
          <w:rPr>
            <w:rFonts w:ascii="Cambria" w:eastAsia="宋体" w:hAnsi="Cambria" w:cs="Cambria" w:hint="eastAsia"/>
            <w:sz w:val="28"/>
            <w:szCs w:val="28"/>
          </w:rPr>
          <w:t>台湾世大半导体创办人</w:t>
        </w:r>
      </w:ins>
      <w:ins w:id="6" w:author="office365" w:date="2020-02-07T16:25:00Z">
        <w:r w:rsidRPr="00590C08">
          <w:rPr>
            <w:rFonts w:ascii="Cambria" w:eastAsia="宋体" w:hAnsi="Cambria" w:cs="Cambria"/>
            <w:sz w:val="28"/>
            <w:szCs w:val="28"/>
          </w:rPr>
          <w:t>张汝京博士等人一道，带领着</w:t>
        </w:r>
        <w:r>
          <w:rPr>
            <w:rFonts w:ascii="Cambria" w:eastAsia="宋体" w:hAnsi="Cambria" w:cs="Cambria"/>
            <w:sz w:val="28"/>
            <w:szCs w:val="28"/>
          </w:rPr>
          <w:t>4</w:t>
        </w:r>
        <w:r w:rsidRPr="00590C08">
          <w:rPr>
            <w:rFonts w:ascii="Cambria" w:eastAsia="宋体" w:hAnsi="Cambria" w:cs="Cambria"/>
            <w:sz w:val="28"/>
            <w:szCs w:val="28"/>
          </w:rPr>
          <w:t>00</w:t>
        </w:r>
        <w:r w:rsidRPr="00590C08">
          <w:rPr>
            <w:rFonts w:ascii="Cambria" w:eastAsia="宋体" w:hAnsi="Cambria" w:cs="Cambria"/>
            <w:sz w:val="28"/>
            <w:szCs w:val="28"/>
          </w:rPr>
          <w:t>多位来自欧美日韩等地的同事和朋友组成的团队，在上海创办中芯国际集成电路制造（上海）有限公司。</w:t>
        </w:r>
      </w:ins>
      <w:ins w:id="7" w:author="office365" w:date="2020-02-07T16:24:00Z">
        <w:r w:rsidRPr="00590C08">
          <w:rPr>
            <w:rFonts w:ascii="Cambria" w:eastAsia="宋体" w:hAnsi="Cambria" w:cs="Cambria"/>
            <w:sz w:val="28"/>
            <w:szCs w:val="28"/>
          </w:rPr>
          <w:t>在中国大陆的芯片制造企业中，中芯国际作为国内规模最大、技术最先进的制造企业之一，在中国北京、上海、深圳、天津和意大利拥有生产</w:t>
        </w:r>
        <w:r w:rsidRPr="00590C08">
          <w:rPr>
            <w:rFonts w:ascii="Cambria" w:eastAsia="宋体" w:hAnsi="Cambria" w:cs="Cambria"/>
            <w:sz w:val="28"/>
            <w:szCs w:val="28"/>
          </w:rPr>
          <w:t>8</w:t>
        </w:r>
        <w:r w:rsidRPr="00590C08">
          <w:rPr>
            <w:rFonts w:ascii="Cambria" w:eastAsia="宋体" w:hAnsi="Cambria" w:cs="Cambria"/>
            <w:sz w:val="28"/>
            <w:szCs w:val="28"/>
          </w:rPr>
          <w:t>英寸和</w:t>
        </w:r>
        <w:r w:rsidRPr="00590C08">
          <w:rPr>
            <w:rFonts w:ascii="Cambria" w:eastAsia="宋体" w:hAnsi="Cambria" w:cs="Cambria"/>
            <w:sz w:val="28"/>
            <w:szCs w:val="28"/>
          </w:rPr>
          <w:t>12</w:t>
        </w:r>
        <w:r w:rsidRPr="00590C08">
          <w:rPr>
            <w:rFonts w:ascii="Cambria" w:eastAsia="宋体" w:hAnsi="Cambria" w:cs="Cambria"/>
            <w:sz w:val="28"/>
            <w:szCs w:val="28"/>
          </w:rPr>
          <w:t>英寸的晶圆厂，率先在中国大陆</w:t>
        </w:r>
      </w:ins>
      <w:ins w:id="8" w:author="office365" w:date="2020-02-07T16:25:00Z">
        <w:r>
          <w:rPr>
            <w:rFonts w:ascii="Cambria" w:eastAsia="宋体" w:hAnsi="Cambria" w:cs="Cambria" w:hint="eastAsia"/>
            <w:sz w:val="28"/>
            <w:szCs w:val="28"/>
          </w:rPr>
          <w:t>完成</w:t>
        </w:r>
      </w:ins>
      <w:ins w:id="9" w:author="office365" w:date="2020-02-07T16:24:00Z">
        <w:r w:rsidRPr="00590C08">
          <w:rPr>
            <w:rFonts w:ascii="Cambria" w:eastAsia="宋体" w:hAnsi="Cambria" w:cs="Cambria"/>
            <w:sz w:val="28"/>
            <w:szCs w:val="28"/>
          </w:rPr>
          <w:t>14</w:t>
        </w:r>
        <w:r w:rsidRPr="00590C08">
          <w:rPr>
            <w:rFonts w:ascii="Cambria" w:eastAsia="宋体" w:hAnsi="Cambria" w:cs="Cambria"/>
            <w:sz w:val="28"/>
            <w:szCs w:val="28"/>
          </w:rPr>
          <w:t>纳米工艺技术的研发。</w:t>
        </w:r>
      </w:ins>
      <w:ins w:id="10" w:author="office365" w:date="2020-02-07T16:25:00Z">
        <w:r>
          <w:rPr>
            <w:rFonts w:ascii="Cambria" w:eastAsia="宋体" w:hAnsi="Cambria" w:cs="Cambria" w:hint="eastAsia"/>
            <w:sz w:val="28"/>
            <w:szCs w:val="28"/>
          </w:rPr>
          <w:t>经过近</w:t>
        </w:r>
        <w:r>
          <w:rPr>
            <w:rFonts w:ascii="Cambria" w:eastAsia="宋体" w:hAnsi="Cambria" w:cs="Cambria" w:hint="eastAsia"/>
            <w:sz w:val="28"/>
            <w:szCs w:val="28"/>
          </w:rPr>
          <w:t>2</w:t>
        </w:r>
        <w:r>
          <w:rPr>
            <w:rFonts w:ascii="Cambria" w:eastAsia="宋体" w:hAnsi="Cambria" w:cs="Cambria"/>
            <w:sz w:val="28"/>
            <w:szCs w:val="28"/>
          </w:rPr>
          <w:t>0</w:t>
        </w:r>
        <w:r>
          <w:rPr>
            <w:rFonts w:ascii="Cambria" w:eastAsia="宋体" w:hAnsi="Cambria" w:cs="Cambria" w:hint="eastAsia"/>
            <w:sz w:val="28"/>
            <w:szCs w:val="28"/>
          </w:rPr>
          <w:t>年的发展，这家企业已经成为国内半导体产业的中流砥柱。</w:t>
        </w:r>
      </w:ins>
    </w:p>
    <w:p w:rsidR="00F92BB8" w:rsidRPr="00F92BB8" w:rsidRDefault="0048013B" w:rsidP="00590C0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Cambria" w:eastAsia="宋体" w:hAnsi="Cambria" w:cs="Cambria" w:hint="eastAsia"/>
          <w:sz w:val="28"/>
          <w:szCs w:val="28"/>
        </w:rPr>
        <w:t>在</w:t>
      </w:r>
      <w:r w:rsidR="00AE1AF7">
        <w:rPr>
          <w:rFonts w:ascii="Cambria" w:eastAsia="宋体" w:hAnsi="Cambria" w:cs="Cambria" w:hint="eastAsia"/>
          <w:sz w:val="28"/>
          <w:szCs w:val="28"/>
        </w:rPr>
        <w:t>大基金的资金</w:t>
      </w:r>
      <w:r w:rsidR="00680BF5">
        <w:rPr>
          <w:rFonts w:ascii="Cambria" w:eastAsia="宋体" w:hAnsi="Cambria" w:cs="Cambria" w:hint="eastAsia"/>
          <w:sz w:val="28"/>
          <w:szCs w:val="28"/>
        </w:rPr>
        <w:t>支持</w:t>
      </w:r>
      <w:r>
        <w:rPr>
          <w:rFonts w:ascii="Cambria" w:eastAsia="宋体" w:hAnsi="Cambria" w:cs="Cambria" w:hint="eastAsia"/>
          <w:sz w:val="28"/>
          <w:szCs w:val="28"/>
        </w:rPr>
        <w:t>下</w:t>
      </w:r>
      <w:r w:rsidR="00AE1AF7">
        <w:rPr>
          <w:rFonts w:ascii="Cambria" w:eastAsia="宋体" w:hAnsi="Cambria" w:cs="Cambria" w:hint="eastAsia"/>
          <w:sz w:val="28"/>
          <w:szCs w:val="28"/>
        </w:rPr>
        <w:t>，中国半导体企业和科研机构更</w:t>
      </w:r>
      <w:r>
        <w:rPr>
          <w:rFonts w:ascii="Cambria" w:eastAsia="宋体" w:hAnsi="Cambria" w:cs="Cambria" w:hint="eastAsia"/>
          <w:sz w:val="28"/>
          <w:szCs w:val="28"/>
        </w:rPr>
        <w:t>要</w:t>
      </w:r>
      <w:r w:rsidR="00AE1AF7">
        <w:rPr>
          <w:rFonts w:ascii="Cambria" w:eastAsia="宋体" w:hAnsi="Cambria" w:cs="Cambria" w:hint="eastAsia"/>
          <w:sz w:val="28"/>
          <w:szCs w:val="28"/>
        </w:rPr>
        <w:t>敢于站在世界行业的前沿，</w:t>
      </w:r>
      <w:r>
        <w:rPr>
          <w:rFonts w:ascii="宋体" w:eastAsia="宋体" w:hAnsi="宋体" w:hint="eastAsia"/>
          <w:sz w:val="28"/>
          <w:szCs w:val="28"/>
        </w:rPr>
        <w:t>以国家使命集结国内精英企业强强联合，</w:t>
      </w:r>
      <w:r w:rsidR="00AE1AF7">
        <w:rPr>
          <w:rFonts w:ascii="Cambria" w:eastAsia="宋体" w:hAnsi="Cambria" w:cs="Cambria" w:hint="eastAsia"/>
          <w:sz w:val="28"/>
          <w:szCs w:val="28"/>
        </w:rPr>
        <w:t>开启新的大科研项目，吸引更多优秀人才加入。</w:t>
      </w:r>
      <w:r>
        <w:rPr>
          <w:rFonts w:ascii="Cambria" w:eastAsia="宋体" w:hAnsi="Cambria" w:cs="Cambria" w:hint="eastAsia"/>
          <w:sz w:val="28"/>
          <w:szCs w:val="28"/>
        </w:rPr>
        <w:t>我们相信“</w:t>
      </w:r>
      <w:r w:rsidR="00B02911">
        <w:rPr>
          <w:rFonts w:ascii="Cambria" w:eastAsia="宋体" w:hAnsi="Cambria" w:cs="Cambria" w:hint="eastAsia"/>
          <w:sz w:val="28"/>
          <w:szCs w:val="28"/>
        </w:rPr>
        <w:t>中国芯</w:t>
      </w:r>
      <w:r>
        <w:rPr>
          <w:rFonts w:ascii="Cambria" w:eastAsia="宋体" w:hAnsi="Cambria" w:cs="Cambria" w:hint="eastAsia"/>
          <w:sz w:val="28"/>
          <w:szCs w:val="28"/>
        </w:rPr>
        <w:t>”的</w:t>
      </w:r>
      <w:r w:rsidR="00B02911">
        <w:rPr>
          <w:rFonts w:ascii="Cambria" w:eastAsia="宋体" w:hAnsi="Cambria" w:cs="Cambria" w:hint="eastAsia"/>
          <w:sz w:val="28"/>
          <w:szCs w:val="28"/>
        </w:rPr>
        <w:t>崛起已势不可挡！</w:t>
      </w:r>
    </w:p>
    <w:sectPr w:rsidR="00F92BB8" w:rsidRPr="00F92BB8" w:rsidSect="00C26E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ffice365">
    <w15:presenceInfo w15:providerId="AD" w15:userId="S::12657@officeent.top::88a29c6f-8b0b-4a8b-a6e3-64038095c9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40"/>
    <w:rsid w:val="00057D58"/>
    <w:rsid w:val="00076CED"/>
    <w:rsid w:val="00087594"/>
    <w:rsid w:val="000C166F"/>
    <w:rsid w:val="00134AB8"/>
    <w:rsid w:val="00150CB7"/>
    <w:rsid w:val="0016543A"/>
    <w:rsid w:val="00196370"/>
    <w:rsid w:val="001A32B4"/>
    <w:rsid w:val="0023052C"/>
    <w:rsid w:val="00250AC0"/>
    <w:rsid w:val="002C4595"/>
    <w:rsid w:val="00303B90"/>
    <w:rsid w:val="00305E00"/>
    <w:rsid w:val="003E5AFC"/>
    <w:rsid w:val="0041708B"/>
    <w:rsid w:val="0048013B"/>
    <w:rsid w:val="0049210A"/>
    <w:rsid w:val="004B3D36"/>
    <w:rsid w:val="005142D2"/>
    <w:rsid w:val="00542BA5"/>
    <w:rsid w:val="005434C2"/>
    <w:rsid w:val="00555C28"/>
    <w:rsid w:val="00590C08"/>
    <w:rsid w:val="005F2B71"/>
    <w:rsid w:val="00611421"/>
    <w:rsid w:val="006216E2"/>
    <w:rsid w:val="006234A5"/>
    <w:rsid w:val="00623C40"/>
    <w:rsid w:val="006441F3"/>
    <w:rsid w:val="00680BF5"/>
    <w:rsid w:val="00793864"/>
    <w:rsid w:val="007B1BD6"/>
    <w:rsid w:val="00852BEB"/>
    <w:rsid w:val="008A1B39"/>
    <w:rsid w:val="008C711D"/>
    <w:rsid w:val="00915278"/>
    <w:rsid w:val="0095127E"/>
    <w:rsid w:val="009F5205"/>
    <w:rsid w:val="00A05385"/>
    <w:rsid w:val="00A4501B"/>
    <w:rsid w:val="00A766A6"/>
    <w:rsid w:val="00A8295C"/>
    <w:rsid w:val="00A91C25"/>
    <w:rsid w:val="00AB49D6"/>
    <w:rsid w:val="00AE1AF7"/>
    <w:rsid w:val="00AF1458"/>
    <w:rsid w:val="00B02911"/>
    <w:rsid w:val="00B22DB5"/>
    <w:rsid w:val="00B247D7"/>
    <w:rsid w:val="00B54CE5"/>
    <w:rsid w:val="00B72C57"/>
    <w:rsid w:val="00B7540F"/>
    <w:rsid w:val="00B944A6"/>
    <w:rsid w:val="00C26E0D"/>
    <w:rsid w:val="00D96384"/>
    <w:rsid w:val="00E168D0"/>
    <w:rsid w:val="00E53F52"/>
    <w:rsid w:val="00E618EC"/>
    <w:rsid w:val="00E748D4"/>
    <w:rsid w:val="00F9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4A145F9-B962-5844-B989-7EEB4B01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C08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90C0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claire0810@sina.com</dc:creator>
  <cp:keywords/>
  <dc:description/>
  <cp:lastModifiedBy>claire0810@sina.com</cp:lastModifiedBy>
  <cp:revision>2</cp:revision>
  <dcterms:created xsi:type="dcterms:W3CDTF">2020-02-07T08:32:00Z</dcterms:created>
  <dcterms:modified xsi:type="dcterms:W3CDTF">2020-02-07T08:32:00Z</dcterms:modified>
</cp:coreProperties>
</file>